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emails are not set up correctly asltx.l.google.com and the secondary should be asltx.2.google.com.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exchanger = 1 asltx.1.google.com 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exchanger = 5 asltx.2.google.com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Mission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45.23.176.21 isn’t recognized as a trusted IP and is automatically sent to spam.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ins w:author="Donald Stephens" w:id="0" w:date="2021-08-25T14:30:28Z"/>
          <w:u w:val="none"/>
        </w:rPr>
      </w:pPr>
      <w:r w:rsidDel="00000000" w:rsidR="00000000" w:rsidRPr="00000000">
        <w:rPr>
          <w:rtl w:val="0"/>
        </w:rPr>
        <w:t xml:space="preserve">v=spf1 a mx mx:smtp.secureserver.net include:aspmx.googlemail.com ip4:104.156.250.80 ip4:45.63.15.159 ip4:45.63.4.215 ip4: 45.23.176.21</w:t>
      </w:r>
      <w:ins w:author="Donald Stephens" w:id="0" w:date="2021-08-25T14:30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Donald Stephens" w:id="1" w:date="2021-08-25T14:30:35Z">
            <w:rPr>
              <w:u w:val="none"/>
            </w:rPr>
          </w:rPrChange>
        </w:rPr>
        <w:pPrChange w:author="Donald Stephens" w:id="0" w:date="2021-08-25T14:30:35Z">
          <w:pPr>
            <w:numPr>
              <w:ilvl w:val="0"/>
              <w:numId w:val="2"/>
            </w:numPr>
            <w:ind w:left="72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Mission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Resistance.theforce.net has no record for the canonical name.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ins w:author="Donald Stephens" w:id="2" w:date="2021-08-25T14:30:23Z"/>
          <w:u w:val="none"/>
        </w:rPr>
      </w:pPr>
      <w:r w:rsidDel="00000000" w:rsidR="00000000" w:rsidRPr="00000000">
        <w:rPr>
          <w:rtl w:val="0"/>
        </w:rPr>
        <w:t xml:space="preserve">resistance.theforce.net</w:t>
        <w:tab/>
        <w:t xml:space="preserve">canonical name = theforce.net</w:t>
      </w:r>
      <w:ins w:author="Donald Stephens" w:id="2" w:date="2021-08-25T14:30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Donald Stephens" w:id="3" w:date="2021-08-25T14:30:38Z">
            <w:rPr>
              <w:u w:val="none"/>
            </w:rPr>
          </w:rPrChange>
        </w:rPr>
        <w:pPrChange w:author="Donald Stephens" w:id="0" w:date="2021-08-25T14:30:38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Mission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ins w:author="Donald Stephens" w:id="4" w:date="2021-08-25T14:30:47Z"/>
          <w:u w:val="none"/>
        </w:rPr>
      </w:pPr>
      <w:r w:rsidDel="00000000" w:rsidR="00000000" w:rsidRPr="00000000">
        <w:rPr>
          <w:rtl w:val="0"/>
        </w:rPr>
        <w:t xml:space="preserve">nameserver = ns2.galaxybackup.com</w:t>
      </w:r>
      <w:ins w:author="Donald Stephens" w:id="4" w:date="2021-08-25T14:30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Donald Stephens" w:id="5" w:date="2021-08-25T14:30:49Z">
            <w:rPr>
              <w:u w:val="none"/>
            </w:rPr>
          </w:rPrChange>
        </w:rPr>
        <w:pPrChange w:author="Donald Stephens" w:id="0" w:date="2021-08-25T14:30:49Z">
          <w:pPr>
            <w:numPr>
              <w:ilvl w:val="0"/>
              <w:numId w:val="3"/>
            </w:numPr>
            <w:ind w:left="72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Mission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Battu - D - C - E - F - J - I - L - Q  - T - V - Jedha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Mission 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MAC: 00:0f:66:e3:e4:01 - IP: 172.16.0.1           MAC: 00:13:ce:55:98:ef - IP: 172.16.0.101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Mission 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